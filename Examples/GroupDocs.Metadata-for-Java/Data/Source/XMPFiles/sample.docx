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AE" w:rsidRDefault="00C612AE">
      <w:pPr>
        <w:pStyle w:val="a"/>
      </w:pPr>
    </w:p>
    <w:p w:rsidR="00C612AE" w:rsidRPr="00847C31" w:rsidRDefault="00C612AE">
      <w:pPr>
        <w:pStyle w:val="a"/>
        <w:rPr>
          <w:rFonts w:ascii="Tahoma" w:hAnsi="Tahoma" w:cs="Tahoma"/>
          <w:sz w:val="36"/>
          <w:szCs w:val="36"/>
        </w:rPr>
      </w:pPr>
      <w:r w:rsidRPr="00847C31">
        <w:rPr>
          <w:rFonts w:ascii="Tahoma" w:hAnsi="Tahoma" w:cs="Tahoma"/>
          <w:sz w:val="36"/>
          <w:szCs w:val="36"/>
        </w:rPr>
        <w:t>Card Template Example</w:t>
      </w:r>
    </w:p>
    <w:p w:rsidR="00C612AE" w:rsidRPr="00847C31" w:rsidRDefault="00C612AE">
      <w:pPr>
        <w:pStyle w:val="a"/>
        <w:rPr>
          <w:rFonts w:ascii="Tahoma" w:hAnsi="Tahoma" w:cs="Tahoma"/>
          <w:sz w:val="36"/>
          <w:szCs w:val="36"/>
        </w:rPr>
      </w:pPr>
    </w:p>
    <w:p w:rsidR="00C612AE" w:rsidRPr="00847C31" w:rsidRDefault="00C612AE">
      <w:pPr>
        <w:pStyle w:val="a"/>
        <w:rPr>
          <w:rFonts w:ascii="Tahoma" w:hAnsi="Tahoma" w:cs="Tahoma"/>
          <w:sz w:val="36"/>
          <w:szCs w:val="36"/>
        </w:rPr>
      </w:pPr>
      <w:r w:rsidRPr="00847C31">
        <w:rPr>
          <w:rFonts w:ascii="Tahoma" w:hAnsi="Tahoma" w:cs="Tahoma"/>
          <w:sz w:val="36"/>
          <w:szCs w:val="36"/>
        </w:rPr>
        <w:t>Name _____________________________</w:t>
      </w:r>
      <w:r>
        <w:rPr>
          <w:rFonts w:ascii="Tahoma" w:hAnsi="Tahoma" w:cs="Tahoma" w:hint="eastAsia"/>
          <w:sz w:val="36"/>
          <w:szCs w:val="36"/>
        </w:rPr>
        <w:t>_</w:t>
      </w:r>
    </w:p>
    <w:p w:rsidR="00C612AE" w:rsidRPr="00847C31" w:rsidRDefault="00C612AE">
      <w:pPr>
        <w:pStyle w:val="a"/>
        <w:rPr>
          <w:rFonts w:ascii="Tahoma" w:hAnsi="Tahoma" w:cs="Tahoma"/>
          <w:sz w:val="36"/>
          <w:szCs w:val="36"/>
        </w:rPr>
      </w:pPr>
    </w:p>
    <w:p w:rsidR="00C612AE" w:rsidRDefault="00C612AE" w:rsidP="00C612A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City</w:t>
      </w:r>
      <w:r w:rsidRPr="00847C31">
        <w:rPr>
          <w:rFonts w:ascii="Tahoma" w:hAnsi="Tahoma" w:cs="Tahoma"/>
          <w:sz w:val="36"/>
          <w:szCs w:val="36"/>
        </w:rPr>
        <w:t xml:space="preserve"> _____________________________</w:t>
      </w:r>
      <w:r>
        <w:rPr>
          <w:rFonts w:ascii="Tahoma" w:hAnsi="Tahoma" w:cs="Tahoma" w:hint="eastAsia"/>
          <w:sz w:val="36"/>
          <w:szCs w:val="36"/>
        </w:rPr>
        <w:t>___</w:t>
      </w:r>
    </w:p>
    <w:p w:rsidR="00C612AE" w:rsidRDefault="00C612AE" w:rsidP="00C612AE">
      <w:pPr>
        <w:pStyle w:val="a"/>
        <w:rPr>
          <w:rFonts w:ascii="Tahoma" w:hAnsi="Tahoma" w:cs="Tahoma"/>
          <w:sz w:val="36"/>
          <w:szCs w:val="36"/>
        </w:rPr>
      </w:pPr>
    </w:p>
    <w:p w:rsidR="00C612AE" w:rsidRDefault="00C612AE" w:rsidP="00C612A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Phone_______________________________</w:t>
      </w:r>
    </w:p>
    <w:p w:rsidR="00C612AE" w:rsidRDefault="00C612AE" w:rsidP="00C612AE">
      <w:pPr>
        <w:pStyle w:val="a"/>
        <w:rPr>
          <w:rFonts w:ascii="Tahoma" w:hAnsi="Tahoma" w:cs="Tahoma"/>
          <w:sz w:val="36"/>
          <w:szCs w:val="36"/>
        </w:rPr>
      </w:pPr>
    </w:p>
    <w:p w:rsidR="00C612AE" w:rsidRPr="00847C31" w:rsidRDefault="00C612AE" w:rsidP="00C612A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Address______________________________</w:t>
      </w:r>
    </w:p>
    <w:p w:rsidR="00C612AE" w:rsidRDefault="00C612AE">
      <w:pPr>
        <w:pStyle w:val="a"/>
        <w:rPr>
          <w:rFonts w:ascii="Tahoma" w:hAnsi="Tahoma" w:cs="Tahoma"/>
          <w:sz w:val="36"/>
          <w:szCs w:val="36"/>
        </w:rPr>
      </w:pPr>
    </w:p>
    <w:p w:rsidR="007F457E" w:rsidRDefault="007F457E">
      <w:pPr>
        <w:pStyle w:val="a"/>
        <w:rPr>
          <w:rFonts w:ascii="Tahoma" w:hAnsi="Tahoma" w:cs="Tahoma"/>
          <w:sz w:val="36"/>
          <w:szCs w:val="36"/>
        </w:rPr>
      </w:pPr>
    </w:p>
    <w:p w:rsidR="007F457E" w:rsidRDefault="007F457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Let</w:t>
      </w:r>
      <w:ins w:id="0" w:author="User" w:date="2017-02-14T18:13:00Z">
        <w:r w:rsidR="00880AA1">
          <w:rPr>
            <w:rFonts w:ascii="Tahoma" w:hAnsi="Tahoma" w:cs="Tahoma"/>
            <w:sz w:val="36"/>
            <w:szCs w:val="36"/>
          </w:rPr>
          <w:t>’</w:t>
        </w:r>
      </w:ins>
      <w:r>
        <w:rPr>
          <w:rFonts w:ascii="Tahoma" w:hAnsi="Tahoma" w:cs="Tahoma"/>
          <w:sz w:val="36"/>
          <w:szCs w:val="36"/>
        </w:rPr>
        <w:t>s make some changes and keep track of them</w:t>
      </w:r>
    </w:p>
    <w:p w:rsidR="00C612AE" w:rsidRPr="00847C31" w:rsidRDefault="00C612AE">
      <w:pPr>
        <w:pStyle w:val="a"/>
        <w:rPr>
          <w:rFonts w:ascii="Tahoma" w:hAnsi="Tahoma" w:cs="Tahoma"/>
          <w:sz w:val="36"/>
          <w:szCs w:val="36"/>
        </w:rPr>
      </w:pPr>
    </w:p>
    <w:sectPr w:rsidR="00C612AE" w:rsidRPr="00847C31" w:rsidSect="00C612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864" w:left="1440" w:header="1440" w:footer="289" w:gutter="0"/>
      <w:cols w:space="425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E0" w:rsidRDefault="001632E0" w:rsidP="00D45C5A">
      <w:r>
        <w:separator/>
      </w:r>
    </w:p>
  </w:endnote>
  <w:endnote w:type="continuationSeparator" w:id="0">
    <w:p w:rsidR="001632E0" w:rsidRDefault="001632E0" w:rsidP="00D4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5A" w:rsidRDefault="00D45C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5A" w:rsidRDefault="00D45C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5A" w:rsidRDefault="00D45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E0" w:rsidRDefault="001632E0" w:rsidP="00D45C5A">
      <w:r>
        <w:separator/>
      </w:r>
    </w:p>
  </w:footnote>
  <w:footnote w:type="continuationSeparator" w:id="0">
    <w:p w:rsidR="001632E0" w:rsidRDefault="001632E0" w:rsidP="00D45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5A" w:rsidRDefault="00D45C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5A" w:rsidRDefault="00D45C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5A" w:rsidRPr="00E1461A" w:rsidRDefault="00D45C5A" w:rsidP="00E1461A">
    <w:pPr>
      <w:rPr>
        <w:ins w:id="1" w:author="User" w:date="2017-02-14T18:14:00Z"/>
        <w:rPrChange w:id="2" w:author="User" w:date="2017-02-14T18:15:00Z">
          <w:rPr>
            <w:ins w:id="3" w:author="User" w:date="2017-02-14T18:14:00Z"/>
          </w:rPr>
        </w:rPrChange>
      </w:rPr>
      <w:pPrChange w:id="4" w:author="User" w:date="2017-02-14T18:15:00Z">
        <w:pPr>
          <w:pStyle w:val="Header"/>
        </w:pPr>
      </w:pPrChange>
    </w:pPr>
    <w:ins w:id="5" w:author="User" w:date="2017-02-14T18:14:00Z">
      <w:r w:rsidRPr="00E1461A">
        <w:t>S</w:t>
      </w:r>
      <w:r w:rsidRPr="00E1461A">
        <w:rPr>
          <w:rPrChange w:id="6" w:author="User" w:date="2017-02-14T18:15:00Z">
            <w:rPr/>
          </w:rPrChange>
        </w:rPr>
        <w:t>ample header</w:t>
      </w:r>
      <w:bookmarkStart w:id="7" w:name="_GoBack"/>
      <w:bookmarkEnd w:id="7"/>
    </w:ins>
  </w:p>
  <w:p w:rsidR="00D45C5A" w:rsidRDefault="00D45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31"/>
    <w:rsid w:val="001632E0"/>
    <w:rsid w:val="007E4A3E"/>
    <w:rsid w:val="007F457E"/>
    <w:rsid w:val="00816294"/>
    <w:rsid w:val="00847C31"/>
    <w:rsid w:val="00880AA1"/>
    <w:rsid w:val="00C612AE"/>
    <w:rsid w:val="00D45C5A"/>
    <w:rsid w:val="00E1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customStyle="1" w:styleId="a0">
    <w:name w:val="默认段落字体"/>
    <w:semiHidden/>
  </w:style>
  <w:style w:type="table" w:customStyle="1" w:styleId="a1">
    <w:name w:val="普通表格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无列表"/>
    <w:semiHidden/>
  </w:style>
  <w:style w:type="character" w:styleId="CommentReference">
    <w:name w:val="annotation reference"/>
    <w:rsid w:val="00C612AE"/>
    <w:rPr>
      <w:sz w:val="16"/>
      <w:szCs w:val="16"/>
    </w:rPr>
  </w:style>
  <w:style w:type="paragraph" w:styleId="CommentText">
    <w:name w:val="annotation text"/>
    <w:basedOn w:val="a"/>
    <w:link w:val="CommentTextChar"/>
    <w:rsid w:val="00C612AE"/>
    <w:rPr>
      <w:sz w:val="20"/>
      <w:szCs w:val="20"/>
    </w:rPr>
  </w:style>
  <w:style w:type="character" w:customStyle="1" w:styleId="CommentTextChar">
    <w:name w:val="Comment Text Char"/>
    <w:link w:val="CommentText"/>
    <w:rsid w:val="00C612AE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612AE"/>
    <w:rPr>
      <w:b/>
      <w:bCs/>
    </w:rPr>
  </w:style>
  <w:style w:type="character" w:customStyle="1" w:styleId="CommentSubjectChar">
    <w:name w:val="Comment Subject Char"/>
    <w:link w:val="CommentSubject"/>
    <w:rsid w:val="00C612AE"/>
    <w:rPr>
      <w:b/>
      <w:bCs/>
      <w:kern w:val="2"/>
      <w:lang w:eastAsia="zh-CN"/>
    </w:rPr>
  </w:style>
  <w:style w:type="paragraph" w:styleId="BalloonText">
    <w:name w:val="Balloon Text"/>
    <w:basedOn w:val="a"/>
    <w:link w:val="BalloonTextChar"/>
    <w:rsid w:val="00C61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12AE"/>
    <w:rPr>
      <w:rFonts w:ascii="Tahoma" w:hAnsi="Tahoma" w:cs="Tahoma"/>
      <w:kern w:val="2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7E4A3E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D45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C5A"/>
  </w:style>
  <w:style w:type="paragraph" w:styleId="Footer">
    <w:name w:val="footer"/>
    <w:basedOn w:val="Normal"/>
    <w:link w:val="FooterChar"/>
    <w:rsid w:val="00D45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5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customStyle="1" w:styleId="a0">
    <w:name w:val="默认段落字体"/>
    <w:semiHidden/>
  </w:style>
  <w:style w:type="table" w:customStyle="1" w:styleId="a1">
    <w:name w:val="普通表格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无列表"/>
    <w:semiHidden/>
  </w:style>
  <w:style w:type="character" w:styleId="CommentReference">
    <w:name w:val="annotation reference"/>
    <w:rsid w:val="00C612AE"/>
    <w:rPr>
      <w:sz w:val="16"/>
      <w:szCs w:val="16"/>
    </w:rPr>
  </w:style>
  <w:style w:type="paragraph" w:styleId="CommentText">
    <w:name w:val="annotation text"/>
    <w:basedOn w:val="a"/>
    <w:link w:val="CommentTextChar"/>
    <w:rsid w:val="00C612AE"/>
    <w:rPr>
      <w:sz w:val="20"/>
      <w:szCs w:val="20"/>
    </w:rPr>
  </w:style>
  <w:style w:type="character" w:customStyle="1" w:styleId="CommentTextChar">
    <w:name w:val="Comment Text Char"/>
    <w:link w:val="CommentText"/>
    <w:rsid w:val="00C612AE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612AE"/>
    <w:rPr>
      <w:b/>
      <w:bCs/>
    </w:rPr>
  </w:style>
  <w:style w:type="character" w:customStyle="1" w:styleId="CommentSubjectChar">
    <w:name w:val="Comment Subject Char"/>
    <w:link w:val="CommentSubject"/>
    <w:rsid w:val="00C612AE"/>
    <w:rPr>
      <w:b/>
      <w:bCs/>
      <w:kern w:val="2"/>
      <w:lang w:eastAsia="zh-CN"/>
    </w:rPr>
  </w:style>
  <w:style w:type="paragraph" w:styleId="BalloonText">
    <w:name w:val="Balloon Text"/>
    <w:basedOn w:val="a"/>
    <w:link w:val="BalloonTextChar"/>
    <w:rsid w:val="00C61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12AE"/>
    <w:rPr>
      <w:rFonts w:ascii="Tahoma" w:hAnsi="Tahoma" w:cs="Tahoma"/>
      <w:kern w:val="2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7E4A3E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D45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C5A"/>
  </w:style>
  <w:style w:type="paragraph" w:styleId="Footer">
    <w:name w:val="footer"/>
    <w:basedOn w:val="Normal"/>
    <w:link w:val="FooterChar"/>
    <w:rsid w:val="00D45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6A88F-BC55-4DC1-9A4D-E9743645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Aziz</dc:creator>
  <cp:keywords/>
  <cp:lastModifiedBy>User</cp:lastModifiedBy>
  <cp:revision>7</cp:revision>
  <cp:lastPrinted>1900-12-31T19:00:00Z</cp:lastPrinted>
  <dcterms:created xsi:type="dcterms:W3CDTF">2017-02-14T10:15:00Z</dcterms:created>
  <dcterms:modified xsi:type="dcterms:W3CDTF">2017-02-14T13:15:00Z</dcterms:modified>
</cp:coreProperties>
</file>